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ind w:left="0" w:firstLine="0"/>
        <w:jc w:val="center"/>
        <w:rPr>
          <w:rFonts w:ascii="Lora" w:cs="Lora" w:eastAsia="Lora" w:hAnsi="Lora"/>
          <w:b w:val="1"/>
          <w:color w:val="980000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44"/>
          <w:szCs w:val="44"/>
          <w:rtl w:val="0"/>
        </w:rPr>
        <w:t xml:space="preserve">Bard</w:t>
      </w:r>
      <w:r w:rsidDel="00000000" w:rsidR="00000000" w:rsidRPr="00000000">
        <w:rPr>
          <w:rFonts w:ascii="Lora" w:cs="Lora" w:eastAsia="Lora" w:hAnsi="Lora"/>
          <w:b w:val="1"/>
          <w:color w:val="98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0" w:firstLine="0"/>
        <w:jc w:val="center"/>
        <w:rPr>
          <w:rFonts w:ascii="Lora" w:cs="Lora" w:eastAsia="Lora" w:hAnsi="Lora"/>
          <w:b w:val="1"/>
          <w:color w:val="98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980000"/>
          <w:sz w:val="24"/>
          <w:szCs w:val="24"/>
          <w:rtl w:val="0"/>
        </w:rPr>
        <w:t xml:space="preserve">(New Skill) (Personality)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Lora" w:cs="Lora" w:eastAsia="Lora" w:hAnsi="Lora"/>
          <w:b w:val="1"/>
          <w:color w:val="980000"/>
          <w:sz w:val="36"/>
          <w:szCs w:val="36"/>
          <w:u w:val="single"/>
        </w:rPr>
        <w:sectPr>
          <w:pgSz w:h="15840" w:w="12240" w:orient="portrait"/>
          <w:pgMar w:bottom="1440" w:top="1440" w:left="360" w:right="36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36"/>
          <w:szCs w:val="36"/>
          <w:u w:val="single"/>
          <w:rtl w:val="0"/>
        </w:rPr>
        <w:t xml:space="preserve">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0" w:firstLine="0"/>
        <w:rPr>
          <w:rFonts w:ascii="Lora" w:cs="Lora" w:eastAsia="Lora" w:hAnsi="Lora"/>
          <w:color w:val="98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24"/>
          <w:szCs w:val="24"/>
          <w:rtl w:val="0"/>
        </w:rPr>
        <w:t xml:space="preserve">Performance Points  </w:t>
      </w:r>
      <w:r w:rsidDel="00000000" w:rsidR="00000000" w:rsidRPr="00000000">
        <w:rPr>
          <w:rFonts w:ascii="Lora" w:cs="Lora" w:eastAsia="Lora" w:hAnsi="Lora"/>
          <w:color w:val="980000"/>
          <w:sz w:val="24"/>
          <w:szCs w:val="24"/>
          <w:rtl w:val="0"/>
        </w:rPr>
        <w:t xml:space="preserve"> (PsB + EB)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character’s Performance Points (PfP) maximum, which is equal to the sum of their Personality Bonus and their Endurance Bonus, is a measure of how much performance power the character is naturally able to draw upon from their reserves.</w:t>
        <w:br w:type="textWrapping"/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Performance Points can be recovered over a long rest at a rate of 1x the users PsB.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0" w:firstLine="0"/>
        <w:rPr>
          <w:rFonts w:ascii="Lora" w:cs="Lora" w:eastAsia="Lora" w:hAnsi="Lora"/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36"/>
          <w:szCs w:val="36"/>
          <w:u w:val="single"/>
          <w:rtl w:val="0"/>
        </w:rPr>
        <w:t xml:space="preserve">Talents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0" w:firstLine="0"/>
        <w:rPr>
          <w:rFonts w:ascii="Lora" w:cs="Lora" w:eastAsia="Lora" w:hAnsi="Lora"/>
          <w:color w:val="980000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color w:val="980000"/>
          <w:sz w:val="32"/>
          <w:szCs w:val="32"/>
          <w:rtl w:val="0"/>
        </w:rPr>
        <w:t xml:space="preserve">Performance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24"/>
          <w:szCs w:val="24"/>
          <w:rtl w:val="0"/>
        </w:rPr>
        <w:t xml:space="preserve">Natural Performer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 </w:t>
        <w:br w:type="textWrapping"/>
        <w:t xml:space="preserve">Journeyman (Personality)  </w:t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t xml:space="preserve">The character doubles his natural recovery rate for performance points and recovers 1d4 PfP on a short rest.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Lora" w:cs="Lora" w:eastAsia="Lora" w:hAnsi="Lora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24"/>
          <w:szCs w:val="24"/>
          <w:rtl w:val="0"/>
        </w:rPr>
        <w:t xml:space="preserve">Entrancing Pretender  </w:t>
      </w:r>
      <w:r w:rsidDel="00000000" w:rsidR="00000000" w:rsidRPr="00000000">
        <w:rPr>
          <w:rFonts w:ascii="Lora" w:cs="Lora" w:eastAsia="Lora" w:hAnsi="Lora"/>
          <w:b w:val="1"/>
          <w:rtl w:val="0"/>
        </w:rPr>
        <w:br w:type="textWrapping"/>
        <w:t xml:space="preserve">Journeyman (Personality)   </w:t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t xml:space="preserve">The character can use the Bard skill in place of the Deceive skill, but each time he does so he must spend 1 performance point.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24"/>
          <w:szCs w:val="24"/>
          <w:rtl w:val="0"/>
        </w:rPr>
        <w:t xml:space="preserve">Rehearsed Song</w:t>
      </w:r>
      <w:r w:rsidDel="00000000" w:rsidR="00000000" w:rsidRPr="00000000">
        <w:rPr>
          <w:rFonts w:ascii="Lora" w:cs="Lora" w:eastAsia="Lora" w:hAnsi="Lora"/>
          <w:b w:val="1"/>
          <w:rtl w:val="0"/>
        </w:rPr>
        <w:br w:type="textWrapping"/>
        <w:t xml:space="preserve">Journeyman (Personality)   </w:t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t xml:space="preserve">May choose a Novice or Apprentice song during a short rest to use one time without a PfP cost before the next long rest. </w:t>
      </w:r>
    </w:p>
    <w:p w:rsidR="00000000" w:rsidDel="00000000" w:rsidP="00000000" w:rsidRDefault="00000000" w:rsidRPr="00000000" w14:paraId="0000000E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24"/>
          <w:szCs w:val="24"/>
          <w:rtl w:val="0"/>
        </w:rPr>
        <w:t xml:space="preserve">Intense Rehearsal</w:t>
      </w:r>
      <w:r w:rsidDel="00000000" w:rsidR="00000000" w:rsidRPr="00000000">
        <w:rPr>
          <w:rFonts w:ascii="Lora" w:cs="Lora" w:eastAsia="Lora" w:hAnsi="Lora"/>
          <w:b w:val="1"/>
          <w:rtl w:val="0"/>
        </w:rPr>
        <w:br w:type="textWrapping"/>
        <w:t xml:space="preserve">Expert (Personality)   </w:t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Requires Rehearsed Song.  </w:t>
      </w:r>
      <w:r w:rsidDel="00000000" w:rsidR="00000000" w:rsidRPr="00000000">
        <w:rPr>
          <w:rFonts w:ascii="Lora" w:cs="Lora" w:eastAsia="Lora" w:hAnsi="Lora"/>
          <w:rtl w:val="0"/>
        </w:rPr>
        <w:t xml:space="preserve">May upgrade the rehearsed song to a Journeyman song.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Lora" w:cs="Lora" w:eastAsia="Lora" w:hAnsi="Lora"/>
          <w:b w:val="1"/>
          <w:color w:val="98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24"/>
          <w:szCs w:val="24"/>
          <w:rtl w:val="0"/>
        </w:rPr>
        <w:t xml:space="preserve">Prolific Entertainer 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Adept (Personality)  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When the character passes a Bard skill test he can choose to take the number of degrees of success that he rolled, or take a number equal to his Bard skill rank instead.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24"/>
          <w:szCs w:val="24"/>
          <w:rtl w:val="0"/>
        </w:rPr>
        <w:t xml:space="preserve">Practiced Musician</w:t>
      </w:r>
      <w:r w:rsidDel="00000000" w:rsidR="00000000" w:rsidRPr="00000000">
        <w:rPr>
          <w:rFonts w:ascii="Lora" w:cs="Lora" w:eastAsia="Lora" w:hAnsi="Lora"/>
          <w:b w:val="1"/>
          <w:rtl w:val="0"/>
        </w:rPr>
        <w:br w:type="textWrapping"/>
        <w:t xml:space="preserve">Expert (Personality)   </w:t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t xml:space="preserve">The character adds his PsB to his total Performance Point maximum value. Total Performance Point maximum becomes [(2x PsB) + EB].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Lora" w:cs="Lora" w:eastAsia="Lora" w:hAnsi="Lora"/>
          <w:color w:val="98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24"/>
          <w:szCs w:val="24"/>
          <w:rtl w:val="0"/>
        </w:rPr>
        <w:t xml:space="preserve">The Greatest Showman</w:t>
      </w:r>
      <w:r w:rsidDel="00000000" w:rsidR="00000000" w:rsidRPr="00000000">
        <w:rPr>
          <w:rFonts w:ascii="Lora" w:cs="Lora" w:eastAsia="Lora" w:hAnsi="Lora"/>
          <w:color w:val="98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Master (Personality) 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Lora" w:cs="Lora" w:eastAsia="Lora" w:hAnsi="Lora"/>
        </w:rPr>
        <w:sectPr>
          <w:type w:val="continuous"/>
          <w:pgSz w:h="15840" w:w="12240" w:orient="portrait"/>
          <w:pgMar w:bottom="1440" w:top="1440" w:left="360" w:right="360" w:header="0" w:footer="0"/>
          <w:cols w:equalWidth="0" w:num="2">
            <w:col w:space="720" w:w="5400"/>
            <w:col w:space="0" w:w="5400"/>
          </w:cols>
        </w:sectPr>
      </w:pPr>
      <w:r w:rsidDel="00000000" w:rsidR="00000000" w:rsidRPr="00000000">
        <w:rPr>
          <w:rFonts w:ascii="Lora" w:cs="Lora" w:eastAsia="Lora" w:hAnsi="Lora"/>
          <w:rtl w:val="0"/>
        </w:rPr>
        <w:t xml:space="preserve">The character improves his Personality bonus by 1 for song effect purposes.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Lora" w:cs="Lora" w:eastAsia="Lora" w:hAnsi="Lora"/>
          <w:b w:val="1"/>
          <w:color w:val="980000"/>
          <w:sz w:val="36"/>
          <w:szCs w:val="36"/>
        </w:rPr>
        <w:sectPr>
          <w:type w:val="continuous"/>
          <w:pgSz w:h="15840" w:w="12240" w:orient="portrait"/>
          <w:pgMar w:bottom="1440" w:top="1440" w:left="360" w:right="3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Lora" w:cs="Lora" w:eastAsia="Lora" w:hAnsi="Lora"/>
          <w:b w:val="1"/>
          <w:color w:val="980000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36"/>
          <w:szCs w:val="36"/>
          <w:rtl w:val="0"/>
        </w:rPr>
        <w:t xml:space="preserve">Songs: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21"/>
          <w:szCs w:val="21"/>
          <w:rtl w:val="0"/>
        </w:rPr>
        <w:t xml:space="preserve">Heroic </w:t>
      </w: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Anthem (master)</w:t>
      </w:r>
      <w:r w:rsidDel="00000000" w:rsidR="00000000" w:rsidRPr="00000000">
        <w:rPr>
          <w:rFonts w:ascii="Lora" w:cs="Lora" w:eastAsia="Lora" w:hAnsi="Lora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100 CrP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Through masterful playing and a crescendo of inspiring words, the bard is able to motivate an ally to move beyond their natural capabilities.</w:t>
      </w:r>
      <w:r w:rsidDel="00000000" w:rsidR="00000000" w:rsidRPr="00000000">
        <w:rPr>
          <w:rtl w:val="0"/>
        </w:rPr>
      </w:r>
    </w:p>
    <w:tbl>
      <w:tblPr>
        <w:tblStyle w:val="Table1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Master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5 PfP and 1 SP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Target receives 1 AP and  either +1 Degrees of Success to their next roll or +10 to their TN.   The caster can spend an additional SP to allow the target character to take an immediate action.  This may exceed their 2 attack maximum.</w:t>
        <w:br w:type="textWrapping"/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Chant of Doom (master)  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100 CrP</w:t>
      </w:r>
      <w:r w:rsidDel="00000000" w:rsidR="00000000" w:rsidRPr="00000000">
        <w:rPr>
          <w:rtl w:val="0"/>
        </w:rPr>
      </w:r>
    </w:p>
    <w:tbl>
      <w:tblPr>
        <w:tblStyle w:val="Table2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Master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5 PfP and 1 SP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Target makes a Willpower test with a 30 - (10 x PsB) modifier or reduce their AP by 2 until the end of their next turn.</w:t>
        <w:br w:type="textWrapping"/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Lora" w:cs="Lora" w:eastAsia="Lora" w:hAnsi="Lora"/>
          <w:b w:val="1"/>
        </w:rPr>
      </w:pPr>
      <w:ins w:author="Олексій Маслов" w:id="0" w:date="2025-08-03T13:07:34Z">
        <w:r w:rsidDel="00000000" w:rsidR="00000000" w:rsidRPr="00000000">
          <w:rPr>
            <w:rFonts w:ascii="Lora" w:cs="Lora" w:eastAsia="Lora" w:hAnsi="Lora"/>
            <w:b w:val="1"/>
            <w:rtl w:val="0"/>
          </w:rPr>
          <w:t xml:space="preserve">я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Sacrificial Verse (expert)  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75 CrP</w:t>
      </w:r>
      <w:r w:rsidDel="00000000" w:rsidR="00000000" w:rsidRPr="00000000">
        <w:rPr>
          <w:rtl w:val="0"/>
        </w:rPr>
      </w:r>
    </w:p>
    <w:tbl>
      <w:tblPr>
        <w:tblStyle w:val="Table3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Expert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4 PfP and +1 AP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Target character can take an immediate action.  Spend 1 SP to allow that character to exceed the 2 attack maximum.</w:t>
        <w:br w:type="textWrapping"/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Abiding Hymn (expert)  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Lora" w:cs="Lora" w:eastAsia="Lora" w:hAnsi="Lora"/>
          <w:i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75 CrP</w:t>
      </w:r>
    </w:p>
    <w:p w:rsidR="00000000" w:rsidDel="00000000" w:rsidP="00000000" w:rsidRDefault="00000000" w:rsidRPr="00000000" w14:paraId="00000039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Expert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4 PfP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Affected target gains PsB additional degrees of success on successful defense tests for 1 round. They can also move 1 meter further than normal to avoid AoE attacks on successful evade tests.</w:t>
        <w:br w:type="textWrapping"/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Painful Crescendo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60 CrP</w:t>
      </w:r>
      <w:r w:rsidDel="00000000" w:rsidR="00000000" w:rsidRPr="00000000">
        <w:rPr>
          <w:rtl w:val="0"/>
        </w:rPr>
      </w:r>
    </w:p>
    <w:tbl>
      <w:tblPr>
        <w:tblStyle w:val="Table5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Adept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3 PfP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All enemies within 15m take 1d4 +PsB damage.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Healing Chorus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60 CrP</w:t>
      </w:r>
      <w:r w:rsidDel="00000000" w:rsidR="00000000" w:rsidRPr="00000000">
        <w:rPr>
          <w:rtl w:val="0"/>
        </w:rPr>
      </w:r>
    </w:p>
    <w:tbl>
      <w:tblPr>
        <w:tblStyle w:val="Table6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Adept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3 PfP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All allies within 15m gain Regeneration (2) for rounds equal to PsB.</w:t>
        <w:br w:type="textWrapping"/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Invigorating Ditty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60 CrP</w:t>
      </w:r>
      <w:r w:rsidDel="00000000" w:rsidR="00000000" w:rsidRPr="00000000">
        <w:rPr>
          <w:rtl w:val="0"/>
        </w:rPr>
      </w:r>
    </w:p>
    <w:tbl>
      <w:tblPr>
        <w:tblStyle w:val="Table7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Adept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3 PfP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Target character within 1 meter removes 1 level of fatigue if they have any.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Cutting Words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45 CrP</w:t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Journeyman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 PfP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1d4 +PsB damage to an enemy within 25m.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Healing Psalm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45 CrP</w:t>
      </w:r>
      <w:r w:rsidDel="00000000" w:rsidR="00000000" w:rsidRPr="00000000">
        <w:rPr>
          <w:rtl w:val="0"/>
        </w:rPr>
      </w:r>
    </w:p>
    <w:tbl>
      <w:tblPr>
        <w:tblStyle w:val="Table9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Journeyman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 PfP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Heal 1d4 + PsB HP to a single target within 25m.</w:t>
        <w:br w:type="textWrapping"/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Biting Tune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45 CrP</w:t>
      </w:r>
      <w:r w:rsidDel="00000000" w:rsidR="00000000" w:rsidRPr="00000000">
        <w:rPr>
          <w:rtl w:val="0"/>
        </w:rPr>
      </w:r>
    </w:p>
    <w:tbl>
      <w:tblPr>
        <w:tblStyle w:val="Table10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Journeyman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 PfP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As a reaction and before an attack is rolled, the target reduces their DoS by 1 (not to go below 0).</w:t>
        <w:br w:type="textWrapping"/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Soothing Lullaby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45 CrP</w:t>
      </w:r>
      <w:r w:rsidDel="00000000" w:rsidR="00000000" w:rsidRPr="00000000">
        <w:rPr>
          <w:rtl w:val="0"/>
        </w:rPr>
      </w:r>
    </w:p>
    <w:tbl>
      <w:tblPr>
        <w:tblStyle w:val="Table11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Journeyman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 PfP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Affected target must make a Willpower test with a 30 - (10 x PsB) modifier  or be calmed for 1 minute. A calmed character loses the will to fight. While calmed, they cannot willingly attack any character unless that character attacks them first, at which point they snap out of the effect.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Lora" w:cs="Lora" w:eastAsia="Lora" w:hAnsi="Lora"/>
          <w:b w:val="1"/>
          <w:color w:val="98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Lora" w:cs="Lora" w:eastAsia="Lora" w:hAnsi="Lora"/>
          <w:b w:val="1"/>
          <w:color w:val="980000"/>
          <w:sz w:val="21"/>
          <w:szCs w:val="21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Lora" w:cs="Lora" w:eastAsia="Lora" w:hAnsi="Lora"/>
          <w:b w:val="1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21"/>
          <w:szCs w:val="21"/>
          <w:rtl w:val="0"/>
        </w:rPr>
        <w:t xml:space="preserve">Provoking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45 CrP</w:t>
      </w:r>
      <w:r w:rsidDel="00000000" w:rsidR="00000000" w:rsidRPr="00000000">
        <w:rPr>
          <w:rtl w:val="0"/>
        </w:rPr>
      </w:r>
    </w:p>
    <w:tbl>
      <w:tblPr>
        <w:tblStyle w:val="Table12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Journeyman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 PfP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Affected target may make a Willpower test with a 30 - (10 x PsB) modifier or gain the Frenzied condition. - 4 x PsB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Campire Melody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30 CrP</w:t>
      </w:r>
      <w:r w:rsidDel="00000000" w:rsidR="00000000" w:rsidRPr="00000000">
        <w:rPr>
          <w:rtl w:val="0"/>
        </w:rPr>
      </w:r>
    </w:p>
    <w:tbl>
      <w:tblPr>
        <w:tblStyle w:val="Table13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Apprentice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 PfP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Increase the HP recovery by the bards PsB for a long rest.  Roll 1d4 for a short rest.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Galvanizing Ballad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30 CrP</w:t>
      </w:r>
      <w:r w:rsidDel="00000000" w:rsidR="00000000" w:rsidRPr="00000000">
        <w:rPr>
          <w:rtl w:val="0"/>
        </w:rPr>
      </w:r>
    </w:p>
    <w:tbl>
      <w:tblPr>
        <w:tblStyle w:val="Table14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Apprentice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 PfP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ind w:left="0" w:firstLine="0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Willing affected target receives a +5 x PsB to any Fear tests within 1 minute. Targets under the effects of fear can make a Willpower test with the same bonus to snap out of the effects.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rFonts w:ascii="Lora" w:cs="Lora" w:eastAsia="Lora" w:hAnsi="Lor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Demoralizing Taunt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15 CrP</w:t>
      </w:r>
      <w:r w:rsidDel="00000000" w:rsidR="00000000" w:rsidRPr="00000000">
        <w:rPr>
          <w:rtl w:val="0"/>
        </w:rPr>
      </w:r>
    </w:p>
    <w:tbl>
      <w:tblPr>
        <w:tblStyle w:val="Table15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Novice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 PfP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Target has a -10 penalty to his / her next attack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Lora" w:cs="Lora" w:eastAsia="Lora" w:hAnsi="Lora"/>
          <w:b w:val="1"/>
          <w:color w:val="980000"/>
        </w:rPr>
        <w:sectPr>
          <w:type w:val="continuous"/>
          <w:pgSz w:h="15840" w:w="12240" w:orient="portrait"/>
          <w:pgMar w:bottom="1440" w:top="1440" w:left="360" w:right="360" w:header="0" w:footer="0"/>
          <w:cols w:equalWidth="0" w:num="2">
            <w:col w:space="720" w:w="5400"/>
            <w:col w:space="0" w:w="54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Lora" w:cs="Lora" w:eastAsia="Lora" w:hAnsi="Lora"/>
          <w:b w:val="1"/>
          <w:color w:val="980000"/>
        </w:rPr>
        <w:sectPr>
          <w:type w:val="continuous"/>
          <w:pgSz w:h="15840" w:w="12240" w:orient="portrait"/>
          <w:pgMar w:bottom="1440" w:top="1440" w:left="360" w:right="360" w:header="0" w:footer="0"/>
          <w:cols w:equalWidth="0" w:num="2">
            <w:col w:space="720" w:w="5400"/>
            <w:col w:space="0" w:w="54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Inspiring Sonnet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15 CrP</w:t>
      </w:r>
      <w:r w:rsidDel="00000000" w:rsidR="00000000" w:rsidRPr="00000000">
        <w:rPr>
          <w:rtl w:val="0"/>
        </w:rPr>
      </w:r>
    </w:p>
    <w:tbl>
      <w:tblPr>
        <w:tblStyle w:val="Table16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Novice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 PfP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Target receives a +10 to the next attack.</w:t>
      </w:r>
    </w:p>
    <w:p w:rsidR="00000000" w:rsidDel="00000000" w:rsidP="00000000" w:rsidRDefault="00000000" w:rsidRPr="00000000" w14:paraId="000000AB">
      <w:pPr>
        <w:pageBreakBefore w:val="0"/>
        <w:rPr>
          <w:rFonts w:ascii="Lora" w:cs="Lora" w:eastAsia="Lora" w:hAnsi="Lora"/>
        </w:rPr>
        <w:sectPr>
          <w:type w:val="continuous"/>
          <w:pgSz w:h="15840" w:w="12240" w:orient="portrait"/>
          <w:pgMar w:bottom="1440" w:top="1440" w:left="360" w:right="360" w:header="0" w:footer="0"/>
          <w:cols w:equalWidth="0" w:num="1">
            <w:col w:space="0" w:w="11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40" w:befor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36"/>
          <w:szCs w:val="36"/>
          <w:rtl w:val="0"/>
        </w:rPr>
        <w:t xml:space="preserve">Legendary Songs</w:t>
      </w: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(typically found at the end of a hard quest)</w:t>
      </w:r>
    </w:p>
    <w:p w:rsidR="00000000" w:rsidDel="00000000" w:rsidP="00000000" w:rsidRDefault="00000000" w:rsidRPr="00000000" w14:paraId="000000AE">
      <w:pPr>
        <w:pageBreakBefore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rtl w:val="0"/>
        </w:rPr>
        <w:t xml:space="preserve">Dominating Serenade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pageBreakBefore w:val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Cost: 200 CrP,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Upkeep</w:t>
      </w:r>
      <w:r w:rsidDel="00000000" w:rsidR="00000000" w:rsidRPr="00000000">
        <w:rPr>
          <w:rtl w:val="0"/>
        </w:rPr>
      </w:r>
    </w:p>
    <w:tbl>
      <w:tblPr>
        <w:tblStyle w:val="Table17"/>
        <w:tblW w:w="3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65"/>
        <w:tblGridChange w:id="0">
          <w:tblGrid>
            <w:gridCol w:w="16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Level</w:t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Grand Master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righ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Cost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 SP and 6 PfP</w:t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Target character must make a Willpower test with 30 - (10xPsB) modifier or receive the Bound trait for 1 round.  Any attacks by the bards allies will immediately negate this effect.</w:t>
      </w:r>
    </w:p>
    <w:p w:rsidR="00000000" w:rsidDel="00000000" w:rsidP="00000000" w:rsidRDefault="00000000" w:rsidRPr="00000000" w14:paraId="000000B5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Lora" w:cs="Lora" w:eastAsia="Lora" w:hAnsi="Lora"/>
          <w:b w:val="1"/>
          <w:color w:val="980000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color w:val="980000"/>
          <w:sz w:val="36"/>
          <w:szCs w:val="36"/>
          <w:rtl w:val="0"/>
        </w:rPr>
        <w:t xml:space="preserve">Notes: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What happens on a critical success?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Roll 1d4 and divide by 2 rounding up.  Subtract that from the PfP cost of the song.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ora" w:cs="Lora" w:eastAsia="Lora" w:hAnsi="Lora"/>
        </w:rPr>
        <w:sectPr>
          <w:type w:val="continuous"/>
          <w:pgSz w:h="15840" w:w="12240" w:orient="portrait"/>
          <w:pgMar w:bottom="1440" w:top="1440" w:left="360" w:right="360" w:header="0" w:footer="0"/>
          <w:cols w:equalWidth="0" w:num="1">
            <w:col w:space="0" w:w="11520"/>
          </w:cols>
        </w:sectPr>
      </w:pPr>
      <w:r w:rsidDel="00000000" w:rsidR="00000000" w:rsidRPr="00000000">
        <w:rPr>
          <w:rFonts w:ascii="Lora" w:cs="Lora" w:eastAsia="Lora" w:hAnsi="Lora"/>
          <w:rtl w:val="0"/>
        </w:rPr>
        <w:t xml:space="preserve">What happens on a critical failure?</w:t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360" w:right="360" w:header="0" w:footer="0"/>
      <w:cols w:equalWidth="0" w:num="2">
        <w:col w:space="720" w:w="5400"/>
        <w:col w:space="0" w:w="5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